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CC4" w:rsidRDefault="00413CC4" w:rsidP="00413CC4">
      <w:pPr>
        <w:widowControl w:val="0"/>
        <w:spacing w:after="0"/>
      </w:pPr>
    </w:p>
    <w:tbl>
      <w:tblPr>
        <w:tblW w:w="9070" w:type="dxa"/>
        <w:jc w:val="center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413CC4" w:rsidRPr="00CA6B23" w:rsidTr="00413CC4">
        <w:trPr>
          <w:jc w:val="center"/>
        </w:trPr>
        <w:tc>
          <w:tcPr>
            <w:tcW w:w="1690" w:type="dxa"/>
            <w:vAlign w:val="center"/>
          </w:tcPr>
          <w:bookmarkStart w:id="0" w:name="_MON_1541967467"/>
          <w:bookmarkEnd w:id="0"/>
          <w:p w:rsidR="00413CC4" w:rsidRPr="00CA6B23" w:rsidRDefault="00413CC4" w:rsidP="00897F84">
            <w:pPr>
              <w:jc w:val="center"/>
            </w:pPr>
            <w:r w:rsidRPr="00CA6B23">
              <w:object w:dxaOrig="3137" w:dyaOrig="38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81pt" o:ole="" fillcolor="window">
                  <v:imagedata r:id="rId7" o:title=""/>
                </v:shape>
                <o:OLEObject Type="Embed" ProgID="Word.Picture.8" ShapeID="_x0000_i1025" DrawAspect="Content" ObjectID="_1547868059" r:id="rId8"/>
              </w:object>
            </w:r>
          </w:p>
        </w:tc>
        <w:tc>
          <w:tcPr>
            <w:tcW w:w="5940" w:type="dxa"/>
            <w:vAlign w:val="center"/>
          </w:tcPr>
          <w:p w:rsidR="00413CC4" w:rsidRPr="00CA6B23" w:rsidRDefault="00413CC4" w:rsidP="00897F84">
            <w:pPr>
              <w:spacing w:before="240" w:after="0"/>
              <w:jc w:val="center"/>
              <w:rPr>
                <w:b/>
                <w:sz w:val="28"/>
                <w:szCs w:val="28"/>
              </w:rPr>
            </w:pPr>
            <w:r w:rsidRPr="00CA6B23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:rsidR="00413CC4" w:rsidRPr="00CA6B23" w:rsidRDefault="00413CC4" w:rsidP="00897F84">
            <w:pPr>
              <w:spacing w:before="240" w:after="0"/>
              <w:jc w:val="center"/>
              <w:rPr>
                <w:sz w:val="28"/>
                <w:szCs w:val="28"/>
              </w:rPr>
            </w:pPr>
            <w:r w:rsidRPr="00CA6B23">
              <w:rPr>
                <w:sz w:val="28"/>
                <w:szCs w:val="28"/>
              </w:rPr>
              <w:t>Факул</w:t>
            </w:r>
            <w:r>
              <w:rPr>
                <w:sz w:val="28"/>
                <w:szCs w:val="28"/>
              </w:rPr>
              <w:t>тет по математика и информатика</w:t>
            </w:r>
          </w:p>
          <w:p w:rsidR="00413CC4" w:rsidRPr="00CA6B23" w:rsidRDefault="00413CC4" w:rsidP="00897F84">
            <w:pPr>
              <w:spacing w:before="240" w:after="0"/>
              <w:jc w:val="center"/>
              <w:rPr>
                <w:i/>
                <w:sz w:val="28"/>
                <w:szCs w:val="28"/>
              </w:rPr>
            </w:pPr>
            <w:r w:rsidRPr="00CA6B23">
              <w:rPr>
                <w:i/>
                <w:sz w:val="28"/>
                <w:szCs w:val="28"/>
              </w:rPr>
              <w:t>Бакалавърска програма</w:t>
            </w:r>
            <w:r w:rsidRPr="00CA6B23">
              <w:rPr>
                <w:i/>
                <w:sz w:val="28"/>
                <w:szCs w:val="28"/>
              </w:rPr>
              <w:br/>
              <w:t>„Софтуерно инженерство”</w:t>
            </w:r>
          </w:p>
        </w:tc>
        <w:tc>
          <w:tcPr>
            <w:tcW w:w="1440" w:type="dxa"/>
            <w:vAlign w:val="center"/>
          </w:tcPr>
          <w:p w:rsidR="00413CC4" w:rsidRPr="00CA6B23" w:rsidRDefault="00413CC4" w:rsidP="00897F84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 w:rsidRPr="00CA6B23">
              <w:object w:dxaOrig="1176" w:dyaOrig="1056">
                <v:shape id="_x0000_i1026" type="#_x0000_t75" style="width:60pt;height:64.5pt" o:ole="">
                  <v:imagedata r:id="rId9" o:title=""/>
                </v:shape>
                <o:OLEObject Type="Embed" ProgID="PBrush" ShapeID="_x0000_i1026" DrawAspect="Content" ObjectID="_1547868060" r:id="rId10"/>
              </w:object>
            </w:r>
          </w:p>
        </w:tc>
      </w:tr>
    </w:tbl>
    <w:p w:rsidR="00413CC4" w:rsidRPr="00CA6B23" w:rsidRDefault="00413CC4" w:rsidP="00413CC4">
      <w:pPr>
        <w:jc w:val="center"/>
        <w:rPr>
          <w:rFonts w:cs="Arial"/>
          <w:b/>
          <w:sz w:val="36"/>
          <w:szCs w:val="20"/>
        </w:rPr>
      </w:pPr>
    </w:p>
    <w:p w:rsidR="00413CC4" w:rsidRDefault="00413CC4" w:rsidP="00413CC4">
      <w:pPr>
        <w:jc w:val="center"/>
        <w:rPr>
          <w:rFonts w:cs="Arial"/>
          <w:b/>
          <w:sz w:val="36"/>
          <w:szCs w:val="20"/>
        </w:rPr>
      </w:pPr>
    </w:p>
    <w:p w:rsidR="00413CC4" w:rsidRPr="00CA6B23" w:rsidRDefault="00413CC4" w:rsidP="00413CC4">
      <w:pPr>
        <w:jc w:val="center"/>
        <w:rPr>
          <w:rFonts w:cs="Arial"/>
          <w:b/>
          <w:sz w:val="36"/>
          <w:szCs w:val="20"/>
        </w:rPr>
      </w:pPr>
    </w:p>
    <w:p w:rsidR="00413CC4" w:rsidRPr="00413CC4" w:rsidRDefault="00413CC4" w:rsidP="00413CC4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  <w:lang w:val="bg-BG"/>
        </w:rPr>
        <w:t>Курс</w:t>
      </w:r>
      <w:r w:rsidRPr="00CA6B23">
        <w:rPr>
          <w:rFonts w:cs="Arial"/>
          <w:b/>
          <w:sz w:val="32"/>
          <w:szCs w:val="20"/>
        </w:rPr>
        <w:t xml:space="preserve">: </w:t>
      </w:r>
      <w:r>
        <w:rPr>
          <w:rFonts w:cs="Arial"/>
          <w:b/>
          <w:sz w:val="32"/>
          <w:szCs w:val="20"/>
          <w:lang w:val="bg-BG"/>
        </w:rPr>
        <w:t xml:space="preserve">Обектно-ориентирано програмиране с </w:t>
      </w:r>
      <w:r>
        <w:rPr>
          <w:rFonts w:cs="Arial"/>
          <w:b/>
          <w:sz w:val="32"/>
          <w:szCs w:val="20"/>
        </w:rPr>
        <w:t>C#.NET</w:t>
      </w:r>
    </w:p>
    <w:p w:rsidR="00413CC4" w:rsidRPr="00CA6B23" w:rsidRDefault="00413CC4" w:rsidP="00413CC4">
      <w:pPr>
        <w:jc w:val="center"/>
        <w:rPr>
          <w:rFonts w:cs="Arial"/>
          <w:b/>
          <w:i/>
          <w:sz w:val="28"/>
          <w:szCs w:val="20"/>
        </w:rPr>
      </w:pPr>
      <w:r w:rsidRPr="00CA6B23">
        <w:rPr>
          <w:rFonts w:cs="Arial"/>
          <w:b/>
          <w:i/>
          <w:sz w:val="28"/>
          <w:szCs w:val="20"/>
        </w:rPr>
        <w:t>Зимен семестър, 2016/2017 год.</w:t>
      </w:r>
    </w:p>
    <w:p w:rsidR="00413CC4" w:rsidRPr="00CA6B23" w:rsidRDefault="00413CC4" w:rsidP="00413CC4">
      <w:pPr>
        <w:rPr>
          <w:rFonts w:cs="Arial"/>
          <w:b/>
          <w:sz w:val="24"/>
          <w:szCs w:val="20"/>
        </w:rPr>
      </w:pPr>
    </w:p>
    <w:p w:rsidR="00413CC4" w:rsidRPr="00CA6B23" w:rsidRDefault="00413CC4" w:rsidP="00413CC4">
      <w:pPr>
        <w:jc w:val="center"/>
        <w:rPr>
          <w:rFonts w:cs="Arial"/>
          <w:b/>
          <w:sz w:val="24"/>
          <w:szCs w:val="20"/>
        </w:rPr>
      </w:pPr>
    </w:p>
    <w:p w:rsidR="00413CC4" w:rsidRDefault="00413CC4" w:rsidP="00413CC4">
      <w:pPr>
        <w:jc w:val="center"/>
        <w:rPr>
          <w:rFonts w:cs="Arial"/>
          <w:b/>
          <w:sz w:val="40"/>
          <w:szCs w:val="20"/>
          <w:lang w:val="bg-BG"/>
        </w:rPr>
      </w:pPr>
      <w:r>
        <w:rPr>
          <w:rFonts w:cs="Arial"/>
          <w:b/>
          <w:sz w:val="40"/>
          <w:szCs w:val="20"/>
          <w:lang w:val="bg-BG"/>
        </w:rPr>
        <w:t>Документация на системата</w:t>
      </w:r>
    </w:p>
    <w:p w:rsidR="00413CC4" w:rsidRPr="00413CC4" w:rsidRDefault="00413CC4" w:rsidP="00413CC4">
      <w:pPr>
        <w:jc w:val="center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20"/>
        </w:rPr>
        <w:t>BankCardTokenization</w:t>
      </w:r>
    </w:p>
    <w:p w:rsidR="00413CC4" w:rsidRPr="00CA6B23" w:rsidRDefault="00413CC4" w:rsidP="00413CC4">
      <w:pPr>
        <w:jc w:val="center"/>
        <w:rPr>
          <w:rFonts w:cs="Arial"/>
          <w:b/>
          <w:sz w:val="24"/>
          <w:szCs w:val="20"/>
        </w:rPr>
      </w:pPr>
    </w:p>
    <w:p w:rsidR="00413CC4" w:rsidRPr="00CA6B23" w:rsidRDefault="00413CC4" w:rsidP="00413CC4">
      <w:pPr>
        <w:jc w:val="center"/>
        <w:rPr>
          <w:rFonts w:cs="Arial"/>
          <w:b/>
          <w:sz w:val="24"/>
          <w:szCs w:val="20"/>
        </w:rPr>
      </w:pPr>
    </w:p>
    <w:p w:rsidR="00413CC4" w:rsidRDefault="00413CC4" w:rsidP="00413CC4">
      <w:pPr>
        <w:rPr>
          <w:rFonts w:cs="Arial"/>
          <w:i/>
          <w:sz w:val="28"/>
          <w:szCs w:val="20"/>
        </w:rPr>
      </w:pPr>
    </w:p>
    <w:p w:rsidR="00413CC4" w:rsidRDefault="00413CC4" w:rsidP="00413CC4">
      <w:pPr>
        <w:rPr>
          <w:rFonts w:cs="Arial"/>
          <w:i/>
          <w:sz w:val="28"/>
          <w:szCs w:val="20"/>
        </w:rPr>
      </w:pPr>
    </w:p>
    <w:p w:rsidR="00413CC4" w:rsidRDefault="00413CC4" w:rsidP="00413CC4">
      <w:pPr>
        <w:jc w:val="center"/>
        <w:rPr>
          <w:rFonts w:cs="Arial"/>
          <w:i/>
          <w:sz w:val="28"/>
          <w:szCs w:val="20"/>
          <w:lang w:val="bg-BG"/>
        </w:rPr>
      </w:pPr>
      <w:r>
        <w:rPr>
          <w:rFonts w:cs="Arial"/>
          <w:i/>
          <w:sz w:val="28"/>
          <w:szCs w:val="20"/>
        </w:rPr>
        <w:t>Автор</w:t>
      </w:r>
      <w:r>
        <w:rPr>
          <w:rFonts w:cs="Arial"/>
          <w:i/>
          <w:sz w:val="28"/>
          <w:szCs w:val="20"/>
          <w:lang w:val="bg-BG"/>
        </w:rPr>
        <w:t xml:space="preserve">: </w:t>
      </w:r>
      <w:r>
        <w:rPr>
          <w:rFonts w:cs="Arial"/>
          <w:i/>
          <w:sz w:val="28"/>
          <w:szCs w:val="20"/>
        </w:rPr>
        <w:t>Драгомир</w:t>
      </w:r>
      <w:r w:rsidRPr="00CA6B23">
        <w:rPr>
          <w:rFonts w:cs="Arial"/>
          <w:i/>
          <w:sz w:val="28"/>
          <w:szCs w:val="20"/>
        </w:rPr>
        <w:t xml:space="preserve"> </w:t>
      </w:r>
      <w:r>
        <w:rPr>
          <w:rFonts w:cs="Arial"/>
          <w:i/>
          <w:sz w:val="28"/>
          <w:szCs w:val="20"/>
        </w:rPr>
        <w:t>Евгениев</w:t>
      </w:r>
      <w:r w:rsidRPr="00CA6B23">
        <w:rPr>
          <w:rFonts w:cs="Arial"/>
          <w:i/>
          <w:sz w:val="28"/>
          <w:szCs w:val="20"/>
        </w:rPr>
        <w:t xml:space="preserve">, фак. </w:t>
      </w:r>
      <w:proofErr w:type="gramStart"/>
      <w:r w:rsidR="006D4811">
        <w:rPr>
          <w:rFonts w:cs="Arial"/>
          <w:i/>
          <w:sz w:val="28"/>
          <w:szCs w:val="20"/>
        </w:rPr>
        <w:t>н</w:t>
      </w:r>
      <w:r w:rsidR="006D4811" w:rsidRPr="00CA6B23">
        <w:rPr>
          <w:rFonts w:cs="Arial"/>
          <w:i/>
          <w:sz w:val="28"/>
          <w:szCs w:val="20"/>
        </w:rPr>
        <w:t>омер</w:t>
      </w:r>
      <w:proofErr w:type="gramEnd"/>
      <w:r w:rsidRPr="00CA6B23">
        <w:rPr>
          <w:rFonts w:cs="Arial"/>
          <w:i/>
          <w:sz w:val="28"/>
          <w:szCs w:val="20"/>
        </w:rPr>
        <w:t xml:space="preserve"> </w:t>
      </w:r>
      <w:r>
        <w:rPr>
          <w:rFonts w:cs="Arial"/>
          <w:i/>
          <w:sz w:val="28"/>
          <w:szCs w:val="20"/>
        </w:rPr>
        <w:t>61773</w:t>
      </w:r>
    </w:p>
    <w:p w:rsidR="00413CC4" w:rsidRPr="00413CC4" w:rsidRDefault="00413CC4" w:rsidP="00413CC4">
      <w:pPr>
        <w:jc w:val="center"/>
        <w:rPr>
          <w:rFonts w:cs="Arial"/>
          <w:i/>
          <w:sz w:val="28"/>
          <w:szCs w:val="20"/>
          <w:lang w:val="bg-BG"/>
        </w:rPr>
      </w:pPr>
    </w:p>
    <w:p w:rsidR="00413CC4" w:rsidRPr="00D63EE6" w:rsidRDefault="006D4BA6" w:rsidP="00413CC4">
      <w:pPr>
        <w:jc w:val="center"/>
        <w:rPr>
          <w:rFonts w:cs="Arial"/>
          <w:sz w:val="24"/>
          <w:szCs w:val="20"/>
        </w:rPr>
      </w:pPr>
      <w:r>
        <w:rPr>
          <w:rFonts w:cs="Arial"/>
          <w:sz w:val="24"/>
          <w:szCs w:val="20"/>
          <w:lang w:val="bg-BG"/>
        </w:rPr>
        <w:t>Февруари</w:t>
      </w:r>
      <w:r>
        <w:rPr>
          <w:rFonts w:cs="Arial"/>
          <w:sz w:val="24"/>
          <w:szCs w:val="20"/>
        </w:rPr>
        <w:t>, 2017</w:t>
      </w:r>
    </w:p>
    <w:p w:rsidR="00413CC4" w:rsidRDefault="00413CC4" w:rsidP="00413CC4">
      <w:pPr>
        <w:jc w:val="center"/>
      </w:pPr>
      <w:r w:rsidRPr="00D63EE6">
        <w:rPr>
          <w:rFonts w:cs="Arial"/>
          <w:sz w:val="24"/>
          <w:szCs w:val="20"/>
        </w:rPr>
        <w:t>София</w:t>
      </w:r>
    </w:p>
    <w:p w:rsidR="000319FC" w:rsidRPr="00774741" w:rsidRDefault="000319FC" w:rsidP="000319FC">
      <w:pPr>
        <w:keepNext/>
        <w:keepLines/>
        <w:spacing w:before="480" w:after="240"/>
        <w:jc w:val="center"/>
        <w:rPr>
          <w:sz w:val="36"/>
          <w:szCs w:val="36"/>
        </w:rPr>
      </w:pPr>
      <w:r w:rsidRPr="00774741">
        <w:rPr>
          <w:b/>
          <w:color w:val="365F91"/>
          <w:sz w:val="36"/>
          <w:szCs w:val="36"/>
        </w:rPr>
        <w:lastRenderedPageBreak/>
        <w:t>Съдържание</w:t>
      </w:r>
    </w:p>
    <w:p w:rsidR="000319FC" w:rsidRDefault="000319FC" w:rsidP="000319FC"/>
    <w:p w:rsidR="000319FC" w:rsidRPr="00ED5E9C" w:rsidRDefault="000319FC" w:rsidP="000319FC">
      <w:pPr>
        <w:tabs>
          <w:tab w:val="left" w:pos="480"/>
          <w:tab w:val="right" w:pos="9736"/>
        </w:tabs>
        <w:spacing w:after="100"/>
        <w:rPr>
          <w:sz w:val="28"/>
          <w:szCs w:val="24"/>
        </w:rPr>
      </w:pPr>
      <w:hyperlink w:anchor="_gjdgxs">
        <w:r w:rsidRPr="00ED5E9C">
          <w:rPr>
            <w:sz w:val="28"/>
            <w:szCs w:val="24"/>
          </w:rPr>
          <w:t>1</w:t>
        </w:r>
        <w:r w:rsidRPr="00ED5E9C">
          <w:rPr>
            <w:sz w:val="28"/>
            <w:szCs w:val="24"/>
          </w:rPr>
          <w:tab/>
        </w:r>
        <w:r w:rsidRPr="00ED5E9C">
          <w:rPr>
            <w:sz w:val="28"/>
            <w:szCs w:val="24"/>
            <w:lang w:val="bg-BG"/>
          </w:rPr>
          <w:t>Описание</w:t>
        </w:r>
        <w:r w:rsidRPr="00ED5E9C">
          <w:rPr>
            <w:sz w:val="28"/>
            <w:szCs w:val="24"/>
          </w:rPr>
          <w:tab/>
        </w:r>
        <w:r w:rsidRPr="00ED5E9C">
          <w:rPr>
            <w:sz w:val="28"/>
            <w:szCs w:val="24"/>
            <w:lang w:val="bg-BG"/>
          </w:rPr>
          <w:t>2</w:t>
        </w:r>
      </w:hyperlink>
      <w:hyperlink w:anchor="__RefHeading___Toc467611231"/>
    </w:p>
    <w:p w:rsidR="000319FC" w:rsidRPr="00ED5E9C" w:rsidRDefault="000319FC" w:rsidP="000319FC">
      <w:pPr>
        <w:tabs>
          <w:tab w:val="left" w:pos="480"/>
          <w:tab w:val="right" w:pos="9736"/>
        </w:tabs>
        <w:spacing w:after="100"/>
        <w:rPr>
          <w:sz w:val="28"/>
          <w:szCs w:val="24"/>
        </w:rPr>
      </w:pPr>
      <w:hyperlink w:anchor="_30j0zll">
        <w:r w:rsidR="006D4811" w:rsidRPr="00ED5E9C">
          <w:rPr>
            <w:sz w:val="28"/>
            <w:szCs w:val="24"/>
          </w:rPr>
          <w:t>2</w:t>
        </w:r>
        <w:r w:rsidR="006D4811" w:rsidRPr="00ED5E9C">
          <w:rPr>
            <w:sz w:val="28"/>
            <w:szCs w:val="24"/>
          </w:rPr>
          <w:tab/>
          <w:t>Структура</w:t>
        </w:r>
      </w:hyperlink>
      <w:r w:rsidRPr="00ED5E9C">
        <w:rPr>
          <w:sz w:val="28"/>
          <w:szCs w:val="24"/>
        </w:rPr>
        <w:t xml:space="preserve"> </w:t>
      </w:r>
      <w:r w:rsidR="006D4811" w:rsidRPr="00ED5E9C">
        <w:rPr>
          <w:sz w:val="28"/>
          <w:szCs w:val="24"/>
          <w:lang w:val="bg-BG"/>
        </w:rPr>
        <w:t>на проекта</w:t>
      </w:r>
      <w:hyperlink w:anchor="_30j0zll">
        <w:r w:rsidRPr="00ED5E9C">
          <w:rPr>
            <w:sz w:val="28"/>
            <w:szCs w:val="24"/>
          </w:rPr>
          <w:tab/>
        </w:r>
      </w:hyperlink>
      <w:r w:rsidR="004B639C">
        <w:rPr>
          <w:sz w:val="28"/>
          <w:szCs w:val="24"/>
        </w:rPr>
        <w:t>3</w:t>
      </w:r>
      <w:hyperlink w:anchor="__RefHeading___Toc467611232"/>
      <w:hyperlink w:anchor="__RefHeading___Toc467611239"/>
    </w:p>
    <w:p w:rsidR="000319FC" w:rsidRPr="00ED5E9C" w:rsidRDefault="000319FC" w:rsidP="000319FC">
      <w:pPr>
        <w:tabs>
          <w:tab w:val="left" w:pos="480"/>
          <w:tab w:val="right" w:pos="9736"/>
        </w:tabs>
        <w:spacing w:after="100"/>
        <w:rPr>
          <w:sz w:val="28"/>
          <w:szCs w:val="24"/>
        </w:rPr>
      </w:pPr>
      <w:hyperlink w:anchor="_1t3h5sf">
        <w:r w:rsidRPr="00ED5E9C">
          <w:rPr>
            <w:sz w:val="28"/>
            <w:szCs w:val="24"/>
          </w:rPr>
          <w:t>3</w:t>
        </w:r>
        <w:r w:rsidRPr="00ED5E9C">
          <w:rPr>
            <w:sz w:val="28"/>
            <w:szCs w:val="24"/>
          </w:rPr>
          <w:tab/>
        </w:r>
        <w:r w:rsidRPr="00ED5E9C">
          <w:rPr>
            <w:sz w:val="28"/>
            <w:szCs w:val="24"/>
            <w:lang w:val="bg-BG"/>
          </w:rPr>
          <w:t>Използвани технологии и алгоритми</w:t>
        </w:r>
        <w:r w:rsidRPr="00ED5E9C">
          <w:rPr>
            <w:sz w:val="28"/>
            <w:szCs w:val="24"/>
          </w:rPr>
          <w:tab/>
        </w:r>
        <w:r w:rsidRPr="00ED5E9C">
          <w:rPr>
            <w:sz w:val="28"/>
            <w:szCs w:val="24"/>
            <w:lang w:val="bg-BG"/>
          </w:rPr>
          <w:t>3</w:t>
        </w:r>
      </w:hyperlink>
      <w:hyperlink w:anchor="__RefHeading___Toc467611240"/>
    </w:p>
    <w:p w:rsidR="000319FC" w:rsidRPr="00ED5E9C" w:rsidRDefault="000319FC" w:rsidP="000319FC">
      <w:pPr>
        <w:tabs>
          <w:tab w:val="left" w:pos="480"/>
          <w:tab w:val="right" w:pos="9736"/>
        </w:tabs>
        <w:spacing w:after="100"/>
        <w:rPr>
          <w:sz w:val="28"/>
          <w:szCs w:val="24"/>
        </w:rPr>
      </w:pPr>
      <w:hyperlink w:anchor="_3rdcrjn">
        <w:r w:rsidRPr="00ED5E9C">
          <w:rPr>
            <w:sz w:val="28"/>
            <w:szCs w:val="24"/>
          </w:rPr>
          <w:t>4</w:t>
        </w:r>
        <w:r w:rsidRPr="00ED5E9C">
          <w:rPr>
            <w:sz w:val="28"/>
            <w:szCs w:val="24"/>
          </w:rPr>
          <w:tab/>
        </w:r>
        <w:r w:rsidRPr="00ED5E9C">
          <w:rPr>
            <w:sz w:val="28"/>
            <w:szCs w:val="24"/>
            <w:lang w:val="bg-BG"/>
          </w:rPr>
          <w:t>Използвана литература</w:t>
        </w:r>
        <w:r w:rsidRPr="00ED5E9C">
          <w:rPr>
            <w:sz w:val="28"/>
            <w:szCs w:val="24"/>
          </w:rPr>
          <w:tab/>
        </w:r>
        <w:r w:rsidRPr="00ED5E9C">
          <w:rPr>
            <w:sz w:val="28"/>
            <w:szCs w:val="24"/>
            <w:lang w:val="bg-BG"/>
          </w:rPr>
          <w:t>3</w:t>
        </w:r>
      </w:hyperlink>
      <w:hyperlink w:anchor="__RefHeading___Toc467611244"/>
    </w:p>
    <w:p w:rsidR="001E5455" w:rsidRDefault="001E5455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Default="000834E6">
      <w:pPr>
        <w:rPr>
          <w:lang w:val="bg-BG"/>
        </w:rPr>
      </w:pPr>
    </w:p>
    <w:p w:rsidR="000834E6" w:rsidRPr="00774741" w:rsidRDefault="000834E6" w:rsidP="000834E6">
      <w:pPr>
        <w:pStyle w:val="Heading1"/>
        <w:numPr>
          <w:ilvl w:val="0"/>
          <w:numId w:val="1"/>
        </w:numPr>
        <w:ind w:left="431" w:hanging="431"/>
        <w:rPr>
          <w:rFonts w:ascii="Calibri" w:eastAsia="Calibri" w:hAnsi="Calibri" w:cs="Calibri"/>
          <w:sz w:val="36"/>
          <w:szCs w:val="36"/>
          <w:lang w:val="bg-BG"/>
        </w:rPr>
      </w:pPr>
      <w:r w:rsidRPr="00774741">
        <w:rPr>
          <w:rFonts w:ascii="Calibri" w:eastAsia="Calibri" w:hAnsi="Calibri" w:cs="Calibri"/>
          <w:sz w:val="36"/>
          <w:szCs w:val="36"/>
          <w:lang w:val="bg-BG"/>
        </w:rPr>
        <w:lastRenderedPageBreak/>
        <w:t>Описание</w:t>
      </w:r>
    </w:p>
    <w:p w:rsidR="00ED5E9C" w:rsidRDefault="00ED5E9C" w:rsidP="006D4811">
      <w:pPr>
        <w:ind w:firstLine="708"/>
        <w:rPr>
          <w:sz w:val="24"/>
          <w:szCs w:val="24"/>
          <w:lang w:val="bg-BG"/>
        </w:rPr>
      </w:pPr>
    </w:p>
    <w:p w:rsidR="006D4811" w:rsidRPr="00ED5E9C" w:rsidRDefault="006D4811" w:rsidP="006D4811">
      <w:pPr>
        <w:ind w:firstLine="708"/>
        <w:rPr>
          <w:sz w:val="28"/>
          <w:szCs w:val="24"/>
          <w:lang w:val="bg-BG"/>
        </w:rPr>
      </w:pPr>
      <w:r w:rsidRPr="00ED5E9C">
        <w:rPr>
          <w:sz w:val="28"/>
          <w:szCs w:val="24"/>
          <w:lang w:val="bg-BG"/>
        </w:rPr>
        <w:t xml:space="preserve">Проектът </w:t>
      </w:r>
      <w:r w:rsidRPr="00ED5E9C">
        <w:rPr>
          <w:sz w:val="28"/>
          <w:szCs w:val="24"/>
        </w:rPr>
        <w:t xml:space="preserve">BankCardTokenization </w:t>
      </w:r>
      <w:r w:rsidRPr="00ED5E9C">
        <w:rPr>
          <w:sz w:val="28"/>
          <w:szCs w:val="24"/>
          <w:lang w:val="bg-BG"/>
        </w:rPr>
        <w:t xml:space="preserve">има за цел да подобри защитата на банковите карти, чрез токенизация. </w:t>
      </w:r>
    </w:p>
    <w:p w:rsidR="006D4811" w:rsidRPr="00ED5E9C" w:rsidRDefault="006D4811" w:rsidP="006D4811">
      <w:pPr>
        <w:ind w:firstLine="708"/>
        <w:rPr>
          <w:rFonts w:eastAsiaTheme="minorHAnsi"/>
          <w:sz w:val="28"/>
          <w:szCs w:val="24"/>
          <w:lang w:val="bg-BG"/>
        </w:rPr>
      </w:pPr>
      <w:r w:rsidRPr="00ED5E9C">
        <w:rPr>
          <w:rFonts w:eastAsiaTheme="minorHAnsi"/>
          <w:sz w:val="28"/>
          <w:szCs w:val="24"/>
          <w:lang w:val="bg-BG"/>
        </w:rPr>
        <w:t>Приложението позволява на клиентите възможност за</w:t>
      </w:r>
      <w:r w:rsidRPr="00ED5E9C">
        <w:rPr>
          <w:rFonts w:eastAsiaTheme="minorHAnsi"/>
          <w:sz w:val="28"/>
          <w:szCs w:val="24"/>
          <w:lang w:val="bg-BG"/>
        </w:rPr>
        <w:t xml:space="preserve"> регистрация и за</w:t>
      </w:r>
      <w:r w:rsidRPr="00ED5E9C">
        <w:rPr>
          <w:rFonts w:eastAsiaTheme="minorHAnsi"/>
          <w:sz w:val="28"/>
          <w:szCs w:val="24"/>
          <w:lang w:val="bg-BG"/>
        </w:rPr>
        <w:t xml:space="preserve"> вход чрез въвеждане на потребителско име и парола.</w:t>
      </w:r>
      <w:r w:rsidRPr="00ED5E9C">
        <w:rPr>
          <w:rFonts w:eastAsiaTheme="minorHAnsi"/>
          <w:sz w:val="28"/>
          <w:szCs w:val="24"/>
          <w:lang w:val="bg-BG"/>
        </w:rPr>
        <w:t xml:space="preserve"> Клиентът трябва да се е логнал в системата, за да </w:t>
      </w:r>
      <w:r w:rsidRPr="00ED5E9C">
        <w:rPr>
          <w:rFonts w:eastAsiaTheme="minorHAnsi"/>
          <w:sz w:val="28"/>
          <w:szCs w:val="24"/>
          <w:lang w:val="bg-BG"/>
        </w:rPr>
        <w:t>пристъпи към основната ч</w:t>
      </w:r>
      <w:r w:rsidRPr="00ED5E9C">
        <w:rPr>
          <w:rFonts w:eastAsiaTheme="minorHAnsi"/>
          <w:sz w:val="28"/>
          <w:szCs w:val="24"/>
          <w:lang w:val="bg-BG"/>
        </w:rPr>
        <w:t>аст на приложението. Ако той</w:t>
      </w:r>
      <w:r w:rsidRPr="00ED5E9C">
        <w:rPr>
          <w:rFonts w:eastAsiaTheme="minorHAnsi"/>
          <w:sz w:val="28"/>
          <w:szCs w:val="24"/>
          <w:lang w:val="bg-BG"/>
        </w:rPr>
        <w:t xml:space="preserve"> не е попълнил коректно данните, изкача съответно съобщение за грешка. Ако данните са коректни, </w:t>
      </w:r>
      <w:r w:rsidR="0001315C">
        <w:rPr>
          <w:rFonts w:eastAsiaTheme="minorHAnsi"/>
          <w:sz w:val="28"/>
          <w:szCs w:val="24"/>
          <w:lang w:val="bg-BG"/>
        </w:rPr>
        <w:t>те</w:t>
      </w:r>
      <w:r w:rsidRPr="00ED5E9C">
        <w:rPr>
          <w:rFonts w:eastAsiaTheme="minorHAnsi"/>
          <w:sz w:val="28"/>
          <w:szCs w:val="24"/>
          <w:lang w:val="bg-BG"/>
        </w:rPr>
        <w:t xml:space="preserve"> се записват в файл </w:t>
      </w:r>
      <w:r w:rsidRPr="00ED5E9C">
        <w:rPr>
          <w:rFonts w:eastAsiaTheme="minorHAnsi"/>
          <w:sz w:val="28"/>
          <w:szCs w:val="24"/>
        </w:rPr>
        <w:t xml:space="preserve">users.xml </w:t>
      </w:r>
      <w:r w:rsidRPr="00ED5E9C">
        <w:rPr>
          <w:rFonts w:eastAsiaTheme="minorHAnsi"/>
          <w:sz w:val="28"/>
          <w:szCs w:val="24"/>
          <w:lang w:val="bg-BG"/>
        </w:rPr>
        <w:t>и допускат потребителя към възможноста за токенизация на банкова карта.</w:t>
      </w:r>
    </w:p>
    <w:p w:rsidR="00ED5E9C" w:rsidRPr="00ED5E9C" w:rsidRDefault="006D4811" w:rsidP="00ED5E9C">
      <w:pPr>
        <w:ind w:firstLine="708"/>
        <w:rPr>
          <w:rFonts w:eastAsiaTheme="minorHAnsi"/>
          <w:sz w:val="28"/>
          <w:szCs w:val="24"/>
          <w:lang w:val="bg-BG"/>
        </w:rPr>
      </w:pPr>
      <w:r w:rsidRPr="00ED5E9C">
        <w:rPr>
          <w:rFonts w:eastAsiaTheme="minorHAnsi"/>
          <w:sz w:val="28"/>
          <w:szCs w:val="24"/>
          <w:lang w:val="bg-BG"/>
        </w:rPr>
        <w:t>Формата дава право на клиента да въведе валидна карта, за да</w:t>
      </w:r>
      <w:r w:rsidR="00ED5E9C" w:rsidRPr="00ED5E9C">
        <w:rPr>
          <w:rFonts w:eastAsiaTheme="minorHAnsi"/>
          <w:sz w:val="28"/>
          <w:szCs w:val="24"/>
          <w:lang w:val="bg-BG"/>
        </w:rPr>
        <w:t xml:space="preserve"> може сървъра да му върне токен, като той трябва да изпълнява няколко изисквания, описани по-надолу в документацията.</w:t>
      </w:r>
    </w:p>
    <w:p w:rsidR="006D4811" w:rsidRPr="00ED5E9C" w:rsidRDefault="006D4811" w:rsidP="006D4811">
      <w:pPr>
        <w:ind w:firstLine="708"/>
        <w:rPr>
          <w:rFonts w:eastAsiaTheme="minorHAnsi"/>
          <w:sz w:val="28"/>
          <w:szCs w:val="24"/>
          <w:lang w:val="bg-BG"/>
        </w:rPr>
      </w:pPr>
      <w:r w:rsidRPr="00ED5E9C">
        <w:rPr>
          <w:rFonts w:eastAsiaTheme="minorHAnsi"/>
          <w:sz w:val="28"/>
          <w:szCs w:val="24"/>
          <w:lang w:val="bg-BG"/>
        </w:rPr>
        <w:t xml:space="preserve">Ако картата не е валидна изписва съобщение за грешка, а в противен случай връща токен по </w:t>
      </w:r>
      <w:r w:rsidR="00ED5E9C" w:rsidRPr="00ED5E9C">
        <w:rPr>
          <w:rFonts w:eastAsiaTheme="minorHAnsi"/>
          <w:sz w:val="28"/>
          <w:szCs w:val="24"/>
          <w:lang w:val="bg-BG"/>
        </w:rPr>
        <w:t>определени критерии, описани по-надолу в документацията.</w:t>
      </w:r>
    </w:p>
    <w:p w:rsidR="006D4811" w:rsidRPr="00ED5E9C" w:rsidRDefault="006D4811" w:rsidP="006D4811">
      <w:pPr>
        <w:ind w:firstLine="708"/>
        <w:rPr>
          <w:rFonts w:eastAsiaTheme="minorHAnsi"/>
          <w:sz w:val="28"/>
          <w:szCs w:val="24"/>
          <w:lang w:val="bg-BG"/>
        </w:rPr>
      </w:pPr>
      <w:r w:rsidRPr="00ED5E9C">
        <w:rPr>
          <w:rFonts w:eastAsiaTheme="minorHAnsi"/>
          <w:sz w:val="28"/>
          <w:szCs w:val="24"/>
          <w:lang w:val="bg-BG"/>
        </w:rPr>
        <w:t xml:space="preserve">При всяко </w:t>
      </w:r>
      <w:r w:rsidR="0001315C">
        <w:rPr>
          <w:rFonts w:eastAsiaTheme="minorHAnsi"/>
          <w:sz w:val="28"/>
          <w:szCs w:val="24"/>
          <w:lang w:val="bg-BG"/>
        </w:rPr>
        <w:t>генериране</w:t>
      </w:r>
      <w:r w:rsidRPr="00ED5E9C">
        <w:rPr>
          <w:rFonts w:eastAsiaTheme="minorHAnsi"/>
          <w:sz w:val="28"/>
          <w:szCs w:val="24"/>
          <w:lang w:val="bg-BG"/>
        </w:rPr>
        <w:t xml:space="preserve"> на токен, се записва токена и банковата карта във файла </w:t>
      </w:r>
      <w:r w:rsidRPr="00ED5E9C">
        <w:rPr>
          <w:rFonts w:eastAsiaTheme="minorHAnsi"/>
          <w:sz w:val="28"/>
          <w:szCs w:val="24"/>
        </w:rPr>
        <w:t>bankCards.xml</w:t>
      </w:r>
      <w:r w:rsidRPr="00ED5E9C">
        <w:rPr>
          <w:rFonts w:eastAsiaTheme="minorHAnsi"/>
          <w:sz w:val="28"/>
          <w:szCs w:val="24"/>
          <w:lang w:val="bg-BG"/>
        </w:rPr>
        <w:t xml:space="preserve">. </w:t>
      </w:r>
    </w:p>
    <w:p w:rsidR="006D4811" w:rsidRPr="00ED5E9C" w:rsidRDefault="00D123B9" w:rsidP="006D4811">
      <w:pPr>
        <w:ind w:firstLine="708"/>
        <w:rPr>
          <w:rFonts w:eastAsiaTheme="minorHAnsi"/>
          <w:sz w:val="28"/>
          <w:szCs w:val="24"/>
          <w:lang w:val="bg-BG"/>
        </w:rPr>
      </w:pPr>
      <w:r>
        <w:rPr>
          <w:rFonts w:eastAsiaTheme="minorHAnsi"/>
          <w:sz w:val="28"/>
          <w:szCs w:val="24"/>
          <w:lang w:val="bg-BG"/>
        </w:rPr>
        <w:t>Клиентът</w:t>
      </w:r>
      <w:r w:rsidR="006D4811" w:rsidRPr="00ED5E9C">
        <w:rPr>
          <w:rFonts w:eastAsiaTheme="minorHAnsi"/>
          <w:sz w:val="28"/>
          <w:szCs w:val="24"/>
          <w:lang w:val="bg-BG"/>
        </w:rPr>
        <w:t xml:space="preserve"> има възможност и за въвеждане на токен и връщане на банкова карта при правилно въведен токен. Когато се въведе токен, сървърът проверява във файла </w:t>
      </w:r>
      <w:r w:rsidR="006D4811" w:rsidRPr="00ED5E9C">
        <w:rPr>
          <w:rFonts w:eastAsiaTheme="minorHAnsi"/>
          <w:sz w:val="28"/>
          <w:szCs w:val="24"/>
        </w:rPr>
        <w:t>bankCards.xml</w:t>
      </w:r>
      <w:r w:rsidR="006D4811" w:rsidRPr="00ED5E9C">
        <w:rPr>
          <w:rFonts w:eastAsiaTheme="minorHAnsi"/>
          <w:sz w:val="28"/>
          <w:szCs w:val="24"/>
          <w:lang w:val="bg-BG"/>
        </w:rPr>
        <w:t xml:space="preserve"> за такъв токен и ако има такъв връща банковата карта съответваща на въведения токен. В противен случай</w:t>
      </w:r>
      <w:r>
        <w:rPr>
          <w:rFonts w:eastAsiaTheme="minorHAnsi"/>
          <w:sz w:val="28"/>
          <w:szCs w:val="24"/>
          <w:lang w:val="bg-BG"/>
        </w:rPr>
        <w:t>,</w:t>
      </w:r>
      <w:r w:rsidR="006D4811" w:rsidRPr="00ED5E9C">
        <w:rPr>
          <w:rFonts w:eastAsiaTheme="minorHAnsi"/>
          <w:sz w:val="28"/>
          <w:szCs w:val="24"/>
          <w:lang w:val="bg-BG"/>
        </w:rPr>
        <w:t xml:space="preserve"> връща съобщение за грешка.</w:t>
      </w:r>
    </w:p>
    <w:p w:rsidR="00742A5E" w:rsidRPr="006D4811" w:rsidRDefault="00742A5E" w:rsidP="00ED5E9C">
      <w:pPr>
        <w:rPr>
          <w:sz w:val="24"/>
          <w:szCs w:val="24"/>
          <w:lang w:val="bg-BG"/>
        </w:rPr>
      </w:pPr>
    </w:p>
    <w:p w:rsidR="00742A5E" w:rsidRDefault="00742A5E" w:rsidP="00742A5E">
      <w:pPr>
        <w:rPr>
          <w:sz w:val="36"/>
          <w:szCs w:val="36"/>
          <w:lang w:val="bg-BG"/>
        </w:rPr>
      </w:pPr>
    </w:p>
    <w:p w:rsidR="00ED5E9C" w:rsidRPr="00774741" w:rsidRDefault="00ED5E9C" w:rsidP="00742A5E">
      <w:pPr>
        <w:rPr>
          <w:sz w:val="36"/>
          <w:szCs w:val="36"/>
          <w:lang w:val="bg-BG"/>
        </w:rPr>
      </w:pPr>
    </w:p>
    <w:p w:rsidR="000834E6" w:rsidRPr="00774741" w:rsidRDefault="000834E6" w:rsidP="000834E6">
      <w:pPr>
        <w:pStyle w:val="Heading1"/>
        <w:numPr>
          <w:ilvl w:val="0"/>
          <w:numId w:val="1"/>
        </w:numPr>
        <w:ind w:left="431" w:hanging="431"/>
        <w:rPr>
          <w:rFonts w:ascii="Calibri" w:eastAsia="Calibri" w:hAnsi="Calibri" w:cs="Calibri"/>
          <w:sz w:val="36"/>
          <w:szCs w:val="36"/>
          <w:lang w:val="bg-BG"/>
        </w:rPr>
      </w:pPr>
      <w:r w:rsidRPr="00774741">
        <w:rPr>
          <w:rFonts w:ascii="Calibri" w:eastAsia="Calibri" w:hAnsi="Calibri" w:cs="Calibri"/>
          <w:sz w:val="36"/>
          <w:szCs w:val="36"/>
          <w:lang w:val="bg-BG"/>
        </w:rPr>
        <w:lastRenderedPageBreak/>
        <w:t>Структура на проекта</w:t>
      </w:r>
      <w:bookmarkStart w:id="1" w:name="_GoBack"/>
      <w:bookmarkEnd w:id="1"/>
    </w:p>
    <w:p w:rsidR="00742A5E" w:rsidRPr="00774741" w:rsidRDefault="00742A5E" w:rsidP="00742A5E">
      <w:pPr>
        <w:rPr>
          <w:sz w:val="36"/>
          <w:szCs w:val="36"/>
          <w:lang w:val="bg-BG"/>
        </w:rPr>
      </w:pPr>
    </w:p>
    <w:p w:rsidR="00742A5E" w:rsidRPr="00774741" w:rsidRDefault="00742A5E" w:rsidP="00742A5E">
      <w:pPr>
        <w:rPr>
          <w:sz w:val="36"/>
          <w:szCs w:val="36"/>
          <w:lang w:val="bg-BG"/>
        </w:rPr>
      </w:pPr>
    </w:p>
    <w:p w:rsidR="000834E6" w:rsidRPr="00774741" w:rsidRDefault="00742A5E" w:rsidP="000834E6">
      <w:pPr>
        <w:pStyle w:val="Heading1"/>
        <w:numPr>
          <w:ilvl w:val="0"/>
          <w:numId w:val="1"/>
        </w:numPr>
        <w:ind w:left="431" w:hanging="431"/>
        <w:rPr>
          <w:rFonts w:ascii="Calibri" w:eastAsia="Calibri" w:hAnsi="Calibri" w:cs="Calibri"/>
          <w:sz w:val="36"/>
          <w:szCs w:val="36"/>
          <w:lang w:val="bg-BG"/>
        </w:rPr>
      </w:pPr>
      <w:r w:rsidRPr="00774741">
        <w:rPr>
          <w:rFonts w:ascii="Calibri" w:eastAsia="Calibri" w:hAnsi="Calibri" w:cs="Calibri"/>
          <w:sz w:val="36"/>
          <w:szCs w:val="36"/>
          <w:lang w:val="bg-BG"/>
        </w:rPr>
        <w:t>Използвани технологии и алгоритми</w:t>
      </w:r>
    </w:p>
    <w:p w:rsidR="00742A5E" w:rsidRPr="00774741" w:rsidRDefault="00742A5E" w:rsidP="00742A5E">
      <w:pPr>
        <w:rPr>
          <w:sz w:val="36"/>
          <w:szCs w:val="36"/>
          <w:lang w:val="bg-BG"/>
        </w:rPr>
      </w:pPr>
    </w:p>
    <w:p w:rsidR="00742A5E" w:rsidRPr="00774741" w:rsidRDefault="00742A5E" w:rsidP="00742A5E">
      <w:pPr>
        <w:rPr>
          <w:sz w:val="36"/>
          <w:szCs w:val="36"/>
          <w:lang w:val="bg-BG"/>
        </w:rPr>
      </w:pPr>
    </w:p>
    <w:p w:rsidR="000834E6" w:rsidRPr="00774741" w:rsidRDefault="00742A5E" w:rsidP="000834E6">
      <w:pPr>
        <w:pStyle w:val="Heading1"/>
        <w:numPr>
          <w:ilvl w:val="0"/>
          <w:numId w:val="1"/>
        </w:numPr>
        <w:ind w:left="431" w:hanging="431"/>
        <w:rPr>
          <w:rFonts w:ascii="Calibri" w:eastAsia="Calibri" w:hAnsi="Calibri" w:cs="Calibri"/>
          <w:sz w:val="36"/>
          <w:szCs w:val="36"/>
          <w:lang w:val="bg-BG"/>
        </w:rPr>
      </w:pPr>
      <w:r w:rsidRPr="00774741">
        <w:rPr>
          <w:rFonts w:ascii="Calibri" w:eastAsia="Calibri" w:hAnsi="Calibri" w:cs="Calibri"/>
          <w:sz w:val="36"/>
          <w:szCs w:val="36"/>
          <w:lang w:val="bg-BG"/>
        </w:rPr>
        <w:t>Използвани източници</w:t>
      </w:r>
    </w:p>
    <w:p w:rsidR="00742A5E" w:rsidRPr="00742A5E" w:rsidRDefault="00742A5E" w:rsidP="00742A5E">
      <w:pPr>
        <w:rPr>
          <w:lang w:val="bg-BG"/>
        </w:rPr>
      </w:pPr>
    </w:p>
    <w:p w:rsidR="00742A5E" w:rsidRPr="00742A5E" w:rsidRDefault="00742A5E" w:rsidP="00742A5E">
      <w:pPr>
        <w:rPr>
          <w:lang w:val="bg-BG"/>
        </w:rPr>
      </w:pPr>
    </w:p>
    <w:p w:rsidR="000834E6" w:rsidRPr="000834E6" w:rsidRDefault="000834E6" w:rsidP="000834E6">
      <w:pPr>
        <w:rPr>
          <w:lang w:val="bg-BG"/>
        </w:rPr>
      </w:pPr>
    </w:p>
    <w:p w:rsidR="000834E6" w:rsidRPr="000834E6" w:rsidRDefault="000834E6" w:rsidP="000834E6">
      <w:pPr>
        <w:rPr>
          <w:lang w:val="bg-BG"/>
        </w:rPr>
      </w:pPr>
    </w:p>
    <w:p w:rsidR="000834E6" w:rsidRPr="000319FC" w:rsidRDefault="000834E6">
      <w:pPr>
        <w:rPr>
          <w:lang w:val="bg-BG"/>
        </w:rPr>
      </w:pPr>
    </w:p>
    <w:sectPr w:rsidR="000834E6" w:rsidRPr="000319FC" w:rsidSect="00EE4BD2">
      <w:footerReference w:type="default" r:id="rId11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80B" w:rsidRDefault="003D680B" w:rsidP="00EE4BD2">
      <w:pPr>
        <w:spacing w:after="0" w:line="240" w:lineRule="auto"/>
      </w:pPr>
      <w:r>
        <w:separator/>
      </w:r>
    </w:p>
  </w:endnote>
  <w:endnote w:type="continuationSeparator" w:id="0">
    <w:p w:rsidR="003D680B" w:rsidRDefault="003D680B" w:rsidP="00EE4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BD2" w:rsidRDefault="00EE4BD2">
    <w:pPr>
      <w:pStyle w:val="Footer"/>
      <w:jc w:val="right"/>
    </w:pPr>
    <w:sdt>
      <w:sdtPr>
        <w:id w:val="11317574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639C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EE4BD2" w:rsidRDefault="00EE4B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80B" w:rsidRDefault="003D680B" w:rsidP="00EE4BD2">
      <w:pPr>
        <w:spacing w:after="0" w:line="240" w:lineRule="auto"/>
      </w:pPr>
      <w:r>
        <w:separator/>
      </w:r>
    </w:p>
  </w:footnote>
  <w:footnote w:type="continuationSeparator" w:id="0">
    <w:p w:rsidR="003D680B" w:rsidRDefault="003D680B" w:rsidP="00EE4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D3215"/>
    <w:multiLevelType w:val="hybridMultilevel"/>
    <w:tmpl w:val="FEAA7B62"/>
    <w:lvl w:ilvl="0" w:tplc="F01AB428">
      <w:start w:val="4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096175"/>
    <w:multiLevelType w:val="multilevel"/>
    <w:tmpl w:val="2E863616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10" w:firstLine="9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5.%6.%7.%8.%9"/>
      <w:lvlJc w:val="left"/>
      <w:pPr>
        <w:ind w:left="1584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2D"/>
    <w:rsid w:val="0001315C"/>
    <w:rsid w:val="000319FC"/>
    <w:rsid w:val="000834E6"/>
    <w:rsid w:val="001E5455"/>
    <w:rsid w:val="003D680B"/>
    <w:rsid w:val="00413CC4"/>
    <w:rsid w:val="004B639C"/>
    <w:rsid w:val="0056112D"/>
    <w:rsid w:val="006D4811"/>
    <w:rsid w:val="006D4BA6"/>
    <w:rsid w:val="00742A5E"/>
    <w:rsid w:val="00774741"/>
    <w:rsid w:val="00D123B9"/>
    <w:rsid w:val="00D27663"/>
    <w:rsid w:val="00ED5E9C"/>
    <w:rsid w:val="00EE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BBAF93-3C42-422C-8773-99F4B362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3CC4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rsid w:val="000834E6"/>
    <w:pPr>
      <w:keepNext/>
      <w:keepLines/>
      <w:spacing w:before="480" w:after="240"/>
      <w:ind w:left="431" w:hanging="431"/>
      <w:outlineLvl w:val="0"/>
    </w:pPr>
    <w:rPr>
      <w:rFonts w:ascii="Times New Roman" w:eastAsia="Times New Roman" w:hAnsi="Times New Roman" w:cs="Times New Roman"/>
      <w:b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34E6"/>
    <w:rPr>
      <w:rFonts w:ascii="Times New Roman" w:eastAsia="Times New Roman" w:hAnsi="Times New Roman" w:cs="Times New Roman"/>
      <w:b/>
      <w:color w:val="365F91"/>
      <w:sz w:val="32"/>
      <w:szCs w:val="32"/>
    </w:rPr>
  </w:style>
  <w:style w:type="paragraph" w:styleId="ListParagraph">
    <w:name w:val="List Paragraph"/>
    <w:basedOn w:val="Normal"/>
    <w:uiPriority w:val="34"/>
    <w:qFormat/>
    <w:rsid w:val="006D4811"/>
    <w:pPr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EE4B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BD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B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BD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2017-02-06T04:04:00Z</dcterms:created>
  <dcterms:modified xsi:type="dcterms:W3CDTF">2017-02-06T04:34:00Z</dcterms:modified>
</cp:coreProperties>
</file>